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rFonts w:ascii="Times New Roman" w:hAnsi="Times New Roman"/>
          <w:color w:val="000000"/>
          <w:sz w:val="24"/>
          <w:szCs w:val="24"/>
        </w:rPr>
        <w:t xml:space="preserve">Dear </w:t>
      </w:r>
      <w:r>
        <w:rPr>
          <w:rFonts w:ascii="Times New Roman" w:hAnsi="Times New Roman"/>
          <w:color w:val="000000"/>
          <w:sz w:val="24"/>
          <w:szCs w:val="24"/>
          <w:lang w:val="en-GB"/>
        </w:rPr>
        <w:t>Prof. Bolnick</w:t>
      </w:r>
      <w:r>
        <w:rPr>
          <w:rFonts w:ascii="Times New Roman" w:hAnsi="Times New Roman"/>
          <w:b/>
          <w:color w:val="000000"/>
          <w:sz w:val="24"/>
          <w:szCs w:val="24"/>
          <w:lang w:val="en-GB"/>
        </w:rPr>
        <w:t xml:space="preserve"> </w:t>
      </w:r>
      <w:r>
        <w:rPr>
          <w:rFonts w:ascii="Times New Roman" w:hAnsi="Times New Roman"/>
          <w:color w:val="000000"/>
          <w:sz w:val="24"/>
          <w:szCs w:val="24"/>
        </w:rPr>
        <w:t xml:space="preserve">and members of the </w:t>
      </w:r>
      <w:r>
        <w:rPr>
          <w:rFonts w:ascii="Times New Roman" w:hAnsi="Times New Roman"/>
          <w:i/>
          <w:iCs/>
          <w:color w:val="000000"/>
          <w:sz w:val="24"/>
          <w:szCs w:val="24"/>
        </w:rPr>
        <w:t>American Naturalist</w:t>
      </w:r>
      <w:r>
        <w:rPr>
          <w:rFonts w:ascii="Times New Roman" w:hAnsi="Times New Roman"/>
          <w:color w:val="000000"/>
          <w:sz w:val="24"/>
          <w:szCs w:val="24"/>
        </w:rPr>
        <w:t xml:space="preserve"> editorial board,</w:t>
      </w:r>
    </w:p>
    <w:p>
      <w:pPr>
        <w:pStyle w:val="Normal"/>
        <w:jc w:val="both"/>
        <w:rPr>
          <w:rFonts w:ascii="Times New Roman" w:hAnsi="Times New Roman"/>
          <w:color w:val="000000"/>
          <w:sz w:val="24"/>
          <w:szCs w:val="24"/>
          <w:lang w:val="en-GB"/>
        </w:rPr>
      </w:pPr>
      <w:r>
        <w:rPr>
          <w:rFonts w:ascii="Times New Roman" w:hAnsi="Times New Roman"/>
        </w:rPr>
        <w:t>Please find enclosed our manuscript “</w:t>
      </w:r>
      <w:r>
        <w:rPr>
          <w:rFonts w:ascii="Times New Roman" w:hAnsi="Times New Roman"/>
          <w:b/>
          <w:bCs/>
        </w:rPr>
        <w:t>Size-dependent migration tradeoffs in seasonal environments.</w:t>
      </w:r>
      <w:r>
        <w:rPr>
          <w:rFonts w:ascii="Times New Roman" w:hAnsi="Times New Roman"/>
        </w:rPr>
        <w:t xml:space="preserve">” </w:t>
      </w:r>
    </w:p>
    <w:p>
      <w:pPr>
        <w:pStyle w:val="Normal"/>
        <w:jc w:val="both"/>
        <w:rPr/>
      </w:pPr>
      <w:r>
        <w:rPr>
          <w:rFonts w:ascii="Times New Roman" w:hAnsi="Times New Roman"/>
          <w:color w:val="000000"/>
          <w:sz w:val="24"/>
          <w:szCs w:val="24"/>
          <w:lang w:val="en-GB"/>
        </w:rPr>
        <w:t xml:space="preserve">Drivers affecting mobility and migration patterns have long been the subject of intense study in ecology and evolution. Yet, there are still many open questions about the mechanisms driving intraspecific variation in animal movement and migration and its consequences for </w:t>
      </w:r>
      <w:ins w:id="0" w:author="Unknown Author" w:date="2019-04-17T12:33:58Z">
        <w:r>
          <w:rPr>
            <w:rFonts w:ascii="Times New Roman" w:hAnsi="Times New Roman"/>
            <w:color w:val="000000"/>
            <w:sz w:val="24"/>
            <w:szCs w:val="24"/>
            <w:lang w:val="en-GB"/>
          </w:rPr>
          <w:t>meta</w:t>
        </w:r>
      </w:ins>
      <w:r>
        <w:rPr>
          <w:rFonts w:ascii="Times New Roman" w:hAnsi="Times New Roman"/>
          <w:color w:val="000000"/>
          <w:sz w:val="24"/>
          <w:szCs w:val="24"/>
          <w:lang w:val="en-GB"/>
        </w:rPr>
        <w:t xml:space="preserve">population dynamics. Movement across habitats and migration are usually dependent on individual’s condition but few studies have attempted to connect the empirical patterns of intraspecific migration variation with models accounting for seasonality, predation and temperature dependent growth to decipher the empirical </w:t>
      </w:r>
      <w:del w:id="1" w:author="Unknown Author" w:date="2019-04-17T12:34:40Z">
        <w:r>
          <w:rPr>
            <w:rFonts w:ascii="Times New Roman" w:hAnsi="Times New Roman"/>
            <w:color w:val="000000"/>
            <w:sz w:val="24"/>
            <w:szCs w:val="24"/>
            <w:lang w:val="en-GB"/>
          </w:rPr>
          <w:delText xml:space="preserve">intraspecific migration variation </w:delText>
        </w:r>
      </w:del>
      <w:r>
        <w:rPr>
          <w:rFonts w:ascii="Times New Roman" w:hAnsi="Times New Roman"/>
          <w:color w:val="000000"/>
          <w:sz w:val="24"/>
          <w:szCs w:val="24"/>
          <w:lang w:val="en-GB"/>
        </w:rPr>
        <w:t>patterns across many sampling sites.</w:t>
      </w:r>
    </w:p>
    <w:p>
      <w:pPr>
        <w:pStyle w:val="Normal"/>
        <w:jc w:val="both"/>
        <w:rPr/>
      </w:pPr>
      <w:r>
        <w:rPr>
          <w:rFonts w:ascii="Times New Roman" w:hAnsi="Times New Roman"/>
          <w:color w:val="000000"/>
          <w:sz w:val="24"/>
          <w:szCs w:val="24"/>
          <w:lang w:val="en-GB"/>
        </w:rPr>
        <w:t xml:space="preserve">In the present study, we extend previous models exploring the condition to move between habitats accounting for a tradeoff between predation and temperature-dependent growth. We show how this tradeoff predicts patterns of migration that mirror empirically </w:t>
      </w:r>
      <w:ins w:id="2" w:author="Unknown Author" w:date="2019-04-17T12:42:27Z">
        <w:r>
          <w:rPr>
            <w:rFonts w:ascii="Times New Roman" w:hAnsi="Times New Roman"/>
            <w:color w:val="000000"/>
            <w:sz w:val="24"/>
            <w:szCs w:val="24"/>
            <w:lang w:val="en-GB"/>
          </w:rPr>
          <w:t xml:space="preserve">three years of </w:t>
        </w:r>
      </w:ins>
      <w:r>
        <w:rPr>
          <w:rFonts w:ascii="Times New Roman" w:hAnsi="Times New Roman"/>
          <w:color w:val="000000"/>
          <w:sz w:val="24"/>
          <w:szCs w:val="24"/>
          <w:lang w:val="en-GB"/>
        </w:rPr>
        <w:t xml:space="preserve">observed migration </w:t>
      </w:r>
      <w:ins w:id="3" w:author="Unknown Author" w:date="2019-04-17T12:42:36Z">
        <w:r>
          <w:rPr>
            <w:rFonts w:ascii="Times New Roman" w:hAnsi="Times New Roman"/>
            <w:color w:val="000000"/>
            <w:sz w:val="24"/>
            <w:szCs w:val="24"/>
            <w:lang w:val="en-GB"/>
          </w:rPr>
          <w:t>data</w:t>
        </w:r>
      </w:ins>
      <w:del w:id="4" w:author="Unknown Author" w:date="2019-04-17T12:35:56Z">
        <w:r>
          <w:rPr>
            <w:rFonts w:ascii="Times New Roman" w:hAnsi="Times New Roman"/>
            <w:color w:val="000000"/>
            <w:sz w:val="24"/>
            <w:szCs w:val="24"/>
            <w:lang w:val="en-GB"/>
          </w:rPr>
          <w:delText>data, and confirm predictions made by our model</w:delText>
        </w:r>
      </w:del>
      <w:del w:id="5" w:author="Unknown Author" w:date="2019-04-17T12:42:43Z">
        <w:r>
          <w:rPr>
            <w:rFonts w:ascii="Times New Roman" w:hAnsi="Times New Roman"/>
            <w:color w:val="000000"/>
            <w:sz w:val="24"/>
            <w:szCs w:val="24"/>
            <w:lang w:val="en-GB"/>
          </w:rPr>
          <w:delText xml:space="preserve"> </w:delText>
        </w:r>
      </w:del>
      <w:del w:id="6" w:author="Unknown Author" w:date="2019-04-17T12:36:14Z">
        <w:r>
          <w:rPr>
            <w:rFonts w:ascii="Times New Roman" w:hAnsi="Times New Roman"/>
            <w:color w:val="000000"/>
            <w:sz w:val="24"/>
            <w:szCs w:val="24"/>
            <w:lang w:val="en-GB"/>
          </w:rPr>
          <w:delText>with</w:delText>
        </w:r>
      </w:del>
      <w:del w:id="7" w:author="Unknown Author" w:date="2019-04-17T12:42:42Z">
        <w:r>
          <w:rPr>
            <w:rFonts w:ascii="Times New Roman" w:hAnsi="Times New Roman"/>
            <w:color w:val="000000"/>
            <w:sz w:val="24"/>
            <w:szCs w:val="24"/>
            <w:lang w:val="en-GB"/>
          </w:rPr>
          <w:delText xml:space="preserve"> three years of experimental data on migration</w:delText>
        </w:r>
      </w:del>
      <w:r>
        <w:rPr>
          <w:rFonts w:ascii="Times New Roman" w:hAnsi="Times New Roman"/>
          <w:color w:val="000000"/>
          <w:sz w:val="24"/>
          <w:szCs w:val="24"/>
          <w:lang w:val="en-GB"/>
        </w:rPr>
        <w:t xml:space="preserve">. </w:t>
      </w:r>
      <w:commentRangeStart w:id="0"/>
      <w:r>
        <w:rPr>
          <w:rFonts w:ascii="Times New Roman" w:hAnsi="Times New Roman"/>
          <w:color w:val="000000"/>
          <w:sz w:val="24"/>
          <w:szCs w:val="24"/>
          <w:lang w:val="en-GB"/>
        </w:rPr>
        <w:t>Our results show strong support for the importance of condition-dependent tradeoffs, with larger individuals migrating significantly earlier from natal to migratory habitat. As this difference holds true within single and across all populations</w:t>
      </w:r>
      <w:ins w:id="8" w:author="Unknown Author" w:date="2019-04-17T12:38:07Z">
        <w:r>
          <w:rPr>
            <w:rFonts w:ascii="Times New Roman" w:hAnsi="Times New Roman"/>
            <w:color w:val="000000"/>
            <w:sz w:val="24"/>
            <w:szCs w:val="24"/>
            <w:lang w:val="en-GB"/>
          </w:rPr>
          <w:t xml:space="preserve"> </w:t>
        </w:r>
      </w:ins>
      <w:ins w:id="9" w:author="Unknown Author" w:date="2019-04-17T12:38:07Z">
        <w:r>
          <w:rPr>
            <w:rFonts w:ascii="Times New Roman" w:hAnsi="Times New Roman"/>
            <w:color w:val="000000"/>
            <w:sz w:val="24"/>
            <w:szCs w:val="24"/>
            <w:lang w:val="en-GB"/>
          </w:rPr>
          <w:t>sampled</w:t>
        </w:r>
      </w:ins>
      <w:r>
        <w:rPr>
          <w:rFonts w:ascii="Times New Roman" w:hAnsi="Times New Roman"/>
          <w:color w:val="000000"/>
          <w:sz w:val="24"/>
          <w:szCs w:val="24"/>
          <w:lang w:val="en-GB"/>
        </w:rPr>
        <w:t xml:space="preserve">, we suggest the mechanism behind this pattern is not density-dependent but rather only due to larger differential growth and lower specific predation pressure for larger individuals. </w:t>
      </w:r>
      <w:r>
        <w:rPr>
          <w:rFonts w:ascii="Times New Roman" w:hAnsi="Times New Roman"/>
          <w:color w:val="000000"/>
          <w:sz w:val="24"/>
          <w:szCs w:val="24"/>
          <w:lang w:val="en-GB"/>
        </w:rPr>
      </w:r>
      <w:commentRangeEnd w:id="0"/>
      <w:r>
        <w:commentReference w:id="0"/>
      </w:r>
      <w:r>
        <w:rPr>
          <w:rFonts w:ascii="Times New Roman" w:hAnsi="Times New Roman"/>
          <w:color w:val="000000"/>
          <w:sz w:val="24"/>
          <w:szCs w:val="24"/>
          <w:lang w:val="en-GB"/>
        </w:rPr>
        <w:t xml:space="preserve">Such tradeoffs should be more widely studied to increase our understanding of </w:t>
      </w:r>
      <w:ins w:id="10" w:author="Unknown Author" w:date="2019-04-17T12:37:38Z">
        <w:r>
          <w:rPr>
            <w:rFonts w:ascii="Times New Roman" w:hAnsi="Times New Roman"/>
            <w:color w:val="000000"/>
            <w:sz w:val="24"/>
            <w:szCs w:val="24"/>
            <w:lang w:val="en-GB"/>
          </w:rPr>
          <w:t xml:space="preserve">synchrony and </w:t>
        </w:r>
      </w:ins>
      <w:r>
        <w:rPr>
          <w:rFonts w:ascii="Times New Roman" w:hAnsi="Times New Roman"/>
          <w:color w:val="000000"/>
          <w:sz w:val="24"/>
          <w:szCs w:val="24"/>
          <w:lang w:val="en-GB"/>
        </w:rPr>
        <w:t>temporal population dynamics in spatially structured landscapes.  </w:t>
      </w:r>
    </w:p>
    <w:p>
      <w:pPr>
        <w:pStyle w:val="Normal"/>
        <w:jc w:val="both"/>
        <w:rPr>
          <w:sz w:val="24"/>
          <w:szCs w:val="24"/>
        </w:rPr>
      </w:pPr>
      <w:r>
        <w:rPr>
          <w:rFonts w:ascii="Times New Roman" w:hAnsi="Times New Roman"/>
          <w:color w:val="000000"/>
          <w:sz w:val="24"/>
          <w:szCs w:val="24"/>
        </w:rPr>
        <w:t xml:space="preserve">We hope you consider our manuscript for publication in the </w:t>
      </w:r>
      <w:r>
        <w:rPr>
          <w:rFonts w:ascii="Times New Roman" w:hAnsi="Times New Roman"/>
          <w:i/>
          <w:color w:val="000000"/>
          <w:sz w:val="24"/>
          <w:szCs w:val="24"/>
        </w:rPr>
        <w:t>American Naturalist</w:t>
      </w:r>
      <w:r>
        <w:rPr>
          <w:rFonts w:ascii="Times New Roman" w:hAnsi="Times New Roman"/>
          <w:color w:val="000000"/>
          <w:sz w:val="24"/>
          <w:szCs w:val="24"/>
        </w:rPr>
        <w:t>. All the authors confirm that our results are outstandingly novel relative to current condition-dependent migration dynamics theory and to recent work by all the authors.</w:t>
      </w:r>
      <w:r>
        <w:rPr>
          <w:rFonts w:ascii="Times New Roman" w:hAnsi="Times New Roman"/>
          <w:sz w:val="24"/>
          <w:szCs w:val="24"/>
        </w:rPr>
        <w:t xml:space="preserve"> The authors have no conflicts of interest to disclose. This work has not been published elsewhere, nor is it currently under consideration elsewhere.</w:t>
      </w:r>
    </w:p>
    <w:p>
      <w:pPr>
        <w:pStyle w:val="Normal"/>
        <w:jc w:val="both"/>
        <w:rPr>
          <w:rFonts w:ascii="Times New Roman" w:hAnsi="Times New Roman"/>
          <w:color w:val="000000"/>
          <w:sz w:val="24"/>
          <w:szCs w:val="24"/>
          <w:lang w:val="en-GB"/>
        </w:rPr>
      </w:pPr>
      <w:r>
        <w:rPr/>
        <w:tab/>
      </w:r>
    </w:p>
    <w:p>
      <w:pPr>
        <w:pStyle w:val="Normal"/>
        <w:rPr>
          <w:rFonts w:ascii="Times New Roman" w:hAnsi="Times New Roman"/>
          <w:color w:val="000000"/>
          <w:sz w:val="24"/>
          <w:szCs w:val="24"/>
          <w:lang w:val="en-GB"/>
        </w:rPr>
      </w:pPr>
      <w:r>
        <w:rPr>
          <w:rFonts w:ascii="Times New Roman" w:hAnsi="Times New Roman"/>
          <w:color w:val="000000"/>
          <w:sz w:val="24"/>
          <w:szCs w:val="24"/>
          <w:lang w:val="en-GB"/>
        </w:rPr>
        <w:t>On behalf of the authors,</w:t>
      </w:r>
    </w:p>
    <w:p>
      <w:pPr>
        <w:pStyle w:val="Normal"/>
        <w:rPr>
          <w:sz w:val="24"/>
          <w:szCs w:val="24"/>
        </w:rPr>
      </w:pPr>
      <w:r>
        <w:rPr>
          <w:rFonts w:ascii="Times New Roman" w:hAnsi="Times New Roman"/>
          <w:color w:val="000000"/>
          <w:sz w:val="24"/>
          <w:szCs w:val="24"/>
          <w:lang w:val="en-GB"/>
        </w:rPr>
        <w:t>Philip Dermond</w:t>
      </w:r>
    </w:p>
    <w:p>
      <w:pPr>
        <w:pStyle w:val="Normal"/>
        <w:rPr>
          <w:sz w:val="24"/>
          <w:szCs w:val="24"/>
        </w:rPr>
      </w:pPr>
      <w:r>
        <w:rPr>
          <w:rFonts w:ascii="Times New Roman" w:hAnsi="Times New Roman"/>
          <w:color w:val="000000"/>
          <w:sz w:val="24"/>
          <w:szCs w:val="24"/>
          <w:lang w:val="en-GB"/>
        </w:rPr>
        <w:t>Carlos J Melián</w:t>
      </w:r>
    </w:p>
    <w:p>
      <w:pPr>
        <w:pStyle w:val="Normal"/>
        <w:rPr>
          <w:rFonts w:ascii="Times New Roman" w:hAnsi="Times New Roman"/>
          <w:color w:val="000000"/>
          <w:sz w:val="24"/>
          <w:szCs w:val="24"/>
          <w:lang w:val="en-GB"/>
        </w:rPr>
      </w:pPr>
      <w:r>
        <w:rPr>
          <w:rFonts w:ascii="Times New Roman" w:hAnsi="Times New Roman"/>
          <w:color w:val="000000"/>
          <w:sz w:val="24"/>
          <w:szCs w:val="24"/>
          <w:lang w:val="en-GB"/>
        </w:rPr>
        <w:t>Jakob Brodersen</w:t>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1228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ermond, Philip" w:date="2019-04-10T08:52:00Z" w:initials="PD">
    <w:p>
      <w:r>
        <w:rPr>
          <w:rFonts w:ascii="Liberation Serif" w:hAnsi="Liberation Serif" w:eastAsia="DejaVu Sans" w:cs="DejaVu Sans"/>
          <w:sz w:val="24"/>
          <w:szCs w:val="24"/>
          <w:lang w:val="en-US" w:eastAsia="en-US" w:bidi="en-US"/>
        </w:rPr>
        <w:t>This would be my suggestion. Notice the reformulation concerning density-dependence, and also that regarding predation. I think it is important to keep in mind that while growth is higher for all individuals in the lake, but specific growth is actually smaller for large than small individuals. In contrast, predation risk is also higher for all individuals in the lake, but specific risk is lower for large individuals, which ultimately allows them to move earlier.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0"/>
  <w:trackRevisions/>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CH"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c2a23"/>
    <w:pPr>
      <w:widowControl/>
      <w:bidi w:val="0"/>
      <w:spacing w:lineRule="auto" w:line="276" w:before="0" w:after="200"/>
      <w:jc w:val="left"/>
    </w:pPr>
    <w:rPr>
      <w:rFonts w:cs="Times New Roman" w:ascii="Calibri" w:hAnsi="Calibri" w:eastAsia="Calibri" w:asciiTheme="minorHAns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4b1a21"/>
    <w:rPr>
      <w:sz w:val="16"/>
      <w:szCs w:val="16"/>
    </w:rPr>
  </w:style>
  <w:style w:type="character" w:styleId="CommentTextChar" w:customStyle="1">
    <w:name w:val="Comment Text Char"/>
    <w:basedOn w:val="DefaultParagraphFont"/>
    <w:link w:val="CommentText"/>
    <w:uiPriority w:val="99"/>
    <w:semiHidden/>
    <w:qFormat/>
    <w:rsid w:val="004b1a21"/>
    <w:rPr>
      <w:rFonts w:ascii="Calibri" w:hAnsi="Calibri" w:eastAsia="Calibri" w:cs="Times New Roman"/>
      <w:sz w:val="20"/>
      <w:szCs w:val="20"/>
      <w:lang w:val="en-US"/>
    </w:rPr>
  </w:style>
  <w:style w:type="character" w:styleId="CommentSubjectChar" w:customStyle="1">
    <w:name w:val="Comment Subject Char"/>
    <w:basedOn w:val="CommentTextChar"/>
    <w:link w:val="CommentSubject"/>
    <w:uiPriority w:val="99"/>
    <w:semiHidden/>
    <w:qFormat/>
    <w:rsid w:val="004b1a21"/>
    <w:rPr>
      <w:rFonts w:ascii="Calibri" w:hAnsi="Calibri" w:eastAsia="Calibri" w:cs="Times New Roman"/>
      <w:b/>
      <w:bCs/>
      <w:sz w:val="20"/>
      <w:szCs w:val="20"/>
      <w:lang w:val="en-US"/>
    </w:rPr>
  </w:style>
  <w:style w:type="character" w:styleId="BalloonTextChar" w:customStyle="1">
    <w:name w:val="Balloon Text Char"/>
    <w:basedOn w:val="DefaultParagraphFont"/>
    <w:link w:val="BalloonText"/>
    <w:uiPriority w:val="99"/>
    <w:semiHidden/>
    <w:qFormat/>
    <w:rsid w:val="004b1a21"/>
    <w:rPr>
      <w:rFonts w:ascii="Tahoma" w:hAnsi="Tahoma" w:eastAsia="Calibri" w:cs="Tahoma"/>
      <w:sz w:val="16"/>
      <w:szCs w:val="16"/>
      <w:lang w:val="en-US"/>
    </w:rPr>
  </w:style>
  <w:style w:type="paragraph" w:styleId="Heading" w:customStyle="1">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Default" w:customStyle="1">
    <w:name w:val="Default"/>
    <w:qFormat/>
    <w:rsid w:val="000c2a23"/>
    <w:pPr>
      <w:widowControl/>
      <w:bidi w:val="0"/>
      <w:jc w:val="left"/>
    </w:pPr>
    <w:rPr>
      <w:rFonts w:ascii="Calibri" w:hAnsi="Calibri" w:eastAsia="Calibri" w:cs="Calibri"/>
      <w:color w:val="000000"/>
      <w:kern w:val="0"/>
      <w:sz w:val="24"/>
      <w:szCs w:val="24"/>
      <w:lang w:val="en-GB" w:eastAsia="en-GB" w:bidi="ar-SA"/>
    </w:rPr>
  </w:style>
  <w:style w:type="paragraph" w:styleId="Annotationtext">
    <w:name w:val="annotation text"/>
    <w:basedOn w:val="Normal"/>
    <w:link w:val="CommentTextChar"/>
    <w:uiPriority w:val="99"/>
    <w:semiHidden/>
    <w:unhideWhenUsed/>
    <w:qFormat/>
    <w:rsid w:val="004b1a21"/>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4b1a21"/>
    <w:pPr/>
    <w:rPr>
      <w:b/>
      <w:bCs/>
    </w:rPr>
  </w:style>
  <w:style w:type="paragraph" w:styleId="BalloonText">
    <w:name w:val="Balloon Text"/>
    <w:basedOn w:val="Normal"/>
    <w:link w:val="BalloonTextChar"/>
    <w:uiPriority w:val="99"/>
    <w:semiHidden/>
    <w:unhideWhenUsed/>
    <w:qFormat/>
    <w:rsid w:val="004b1a21"/>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D6C94F-DF4F-4C13-BE78-42EFA76D1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Application>LibreOffice/6.0.7.3$Linux_X86_64 LibreOffice_project/00m0$Build-3</Application>
  <Pages>1</Pages>
  <Words>303</Words>
  <Characters>1865</Characters>
  <CharactersWithSpaces>2163</CharactersWithSpaces>
  <Paragraphs>10</Paragraphs>
  <Company>ETH Zuerich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2019-04-09T14:29:00Z</dcterms:created>
  <dc:creator>Dermond, Philip</dc:creator>
  <dc:description/>
  <dc:language>en-US</dc:language>
  <cp:lastModifiedBy/>
  <dcterms:modified xsi:type="dcterms:W3CDTF">2019-04-17T12:44:19Z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ETH Zuerich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